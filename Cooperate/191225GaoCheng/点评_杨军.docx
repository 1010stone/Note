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1EA" w:rsidRPr="00C901EA" w:rsidRDefault="00C901EA" w:rsidP="00C901EA">
      <w:pPr>
        <w:rPr>
          <w:rFonts w:ascii="Times New Roman" w:eastAsia="SimSun" w:hAnsi="Times New Roman"/>
          <w:szCs w:val="21"/>
        </w:rPr>
      </w:pPr>
      <w:r w:rsidRPr="00C901EA">
        <w:rPr>
          <w:rFonts w:ascii="Times New Roman" w:eastAsia="SimSun" w:hAnsi="Times New Roman"/>
          <w:szCs w:val="21"/>
        </w:rPr>
        <w:t>Fungal community assembly in drought-stressed sorghum shows stochasticity, selection, and universal ecological dynamics</w:t>
      </w:r>
    </w:p>
    <w:p w:rsidR="00C901EA" w:rsidRPr="00C901EA" w:rsidRDefault="00C901EA" w:rsidP="00C901EA">
      <w:pPr>
        <w:rPr>
          <w:rFonts w:ascii="Times New Roman" w:eastAsia="SimSun" w:hAnsi="Times New Roman"/>
          <w:b/>
          <w:bCs/>
          <w:sz w:val="28"/>
          <w:szCs w:val="28"/>
        </w:rPr>
      </w:pPr>
      <w:r w:rsidRPr="00C901EA">
        <w:rPr>
          <w:rFonts w:ascii="Times New Roman" w:eastAsia="SimSun" w:hAnsi="Times New Roman"/>
          <w:szCs w:val="21"/>
        </w:rPr>
        <w:t xml:space="preserve">                                  </w:t>
      </w:r>
      <w:r w:rsidRPr="00C901EA">
        <w:rPr>
          <w:rFonts w:ascii="Times New Roman" w:eastAsia="SimSun" w:hAnsi="Times New Roman"/>
          <w:b/>
          <w:bCs/>
          <w:sz w:val="28"/>
          <w:szCs w:val="28"/>
        </w:rPr>
        <w:t>评论</w:t>
      </w:r>
      <w:r w:rsidR="00162E69">
        <w:rPr>
          <w:rFonts w:ascii="Times New Roman" w:eastAsia="SimSun" w:hAnsi="Times New Roman" w:hint="eastAsia"/>
          <w:b/>
          <w:bCs/>
          <w:sz w:val="28"/>
          <w:szCs w:val="28"/>
        </w:rPr>
        <w:t xml:space="preserve"> </w:t>
      </w:r>
    </w:p>
    <w:p w:rsidR="00381CF5" w:rsidRDefault="002D6571" w:rsidP="00C828BF">
      <w:pPr>
        <w:rPr>
          <w:rFonts w:ascii="Times New Roman" w:eastAsia="SimSun" w:hAnsi="Times New Roman"/>
          <w:szCs w:val="21"/>
        </w:rPr>
      </w:pPr>
      <w:r>
        <w:rPr>
          <w:rFonts w:ascii="Times New Roman" w:eastAsia="SimSun" w:hAnsi="Times New Roman" w:hint="eastAsia"/>
          <w:szCs w:val="21"/>
        </w:rPr>
        <w:t>在自然生态系统中，微生物极其丰富多样，具有重要的生态功能。</w:t>
      </w:r>
      <w:r w:rsidR="00C901EA" w:rsidRPr="00C901EA">
        <w:rPr>
          <w:rFonts w:ascii="Times New Roman" w:eastAsia="SimSun" w:hAnsi="Times New Roman"/>
          <w:szCs w:val="21"/>
        </w:rPr>
        <w:t>真菌</w:t>
      </w:r>
      <w:r>
        <w:rPr>
          <w:rFonts w:ascii="Times New Roman" w:eastAsia="SimSun" w:hAnsi="Times New Roman" w:hint="eastAsia"/>
          <w:szCs w:val="21"/>
        </w:rPr>
        <w:t>在土壤中</w:t>
      </w:r>
      <w:r w:rsidR="007D2138">
        <w:rPr>
          <w:rFonts w:ascii="Times New Roman" w:eastAsia="SimSun" w:hAnsi="Times New Roman" w:hint="eastAsia"/>
          <w:szCs w:val="21"/>
        </w:rPr>
        <w:t>的</w:t>
      </w:r>
      <w:r w:rsidR="00C901EA" w:rsidRPr="00C901EA">
        <w:rPr>
          <w:rFonts w:ascii="Times New Roman" w:eastAsia="SimSun" w:hAnsi="Times New Roman"/>
          <w:szCs w:val="21"/>
        </w:rPr>
        <w:t>分布</w:t>
      </w:r>
      <w:r w:rsidR="00C83246">
        <w:rPr>
          <w:rFonts w:ascii="Times New Roman" w:eastAsia="SimSun" w:hAnsi="Times New Roman" w:hint="eastAsia"/>
          <w:szCs w:val="21"/>
        </w:rPr>
        <w:t>十分</w:t>
      </w:r>
      <w:r w:rsidR="00C901EA" w:rsidRPr="00C901EA">
        <w:rPr>
          <w:rFonts w:ascii="Times New Roman" w:eastAsia="SimSun" w:hAnsi="Times New Roman"/>
          <w:szCs w:val="21"/>
        </w:rPr>
        <w:t>广泛，</w:t>
      </w:r>
      <w:r w:rsidR="00C83246">
        <w:rPr>
          <w:rFonts w:ascii="Times New Roman" w:eastAsia="SimSun" w:hAnsi="Times New Roman" w:hint="eastAsia"/>
          <w:szCs w:val="21"/>
        </w:rPr>
        <w:t>甚至在</w:t>
      </w:r>
      <w:r w:rsidR="005C3FB3">
        <w:rPr>
          <w:rFonts w:ascii="Times New Roman" w:eastAsia="SimSun" w:hAnsi="Times New Roman" w:hint="eastAsia"/>
          <w:szCs w:val="21"/>
        </w:rPr>
        <w:t>一些</w:t>
      </w:r>
      <w:r w:rsidR="00C83246">
        <w:rPr>
          <w:rFonts w:ascii="Times New Roman" w:eastAsia="SimSun" w:hAnsi="Times New Roman" w:hint="eastAsia"/>
          <w:szCs w:val="21"/>
        </w:rPr>
        <w:t>农田土壤中</w:t>
      </w:r>
      <w:r w:rsidR="00C828BF" w:rsidRPr="00C901EA">
        <w:rPr>
          <w:rFonts w:ascii="Times New Roman" w:eastAsia="SimSun" w:hAnsi="Times New Roman"/>
          <w:szCs w:val="21"/>
        </w:rPr>
        <w:t>真菌</w:t>
      </w:r>
      <w:r w:rsidR="0011693A">
        <w:rPr>
          <w:rFonts w:ascii="Times New Roman" w:eastAsia="SimSun" w:hAnsi="Times New Roman"/>
          <w:szCs w:val="21"/>
        </w:rPr>
        <w:t>生物量高于细菌</w:t>
      </w:r>
      <w:r w:rsidR="0011693A">
        <w:rPr>
          <w:rFonts w:ascii="Times New Roman" w:eastAsia="SimSun" w:hAnsi="Times New Roman" w:hint="eastAsia"/>
          <w:szCs w:val="21"/>
        </w:rPr>
        <w:t>。然而，同土壤</w:t>
      </w:r>
      <w:r w:rsidR="00C83246" w:rsidRPr="00C901EA">
        <w:rPr>
          <w:rFonts w:ascii="Times New Roman" w:eastAsia="SimSun" w:hAnsi="Times New Roman"/>
          <w:szCs w:val="21"/>
        </w:rPr>
        <w:t>细菌</w:t>
      </w:r>
      <w:r w:rsidR="00C828BF">
        <w:rPr>
          <w:rFonts w:ascii="Times New Roman" w:eastAsia="SimSun" w:hAnsi="Times New Roman" w:hint="eastAsia"/>
          <w:szCs w:val="21"/>
        </w:rPr>
        <w:t>群落</w:t>
      </w:r>
      <w:r w:rsidR="0011693A">
        <w:rPr>
          <w:rFonts w:ascii="Times New Roman" w:eastAsia="SimSun" w:hAnsi="Times New Roman" w:hint="eastAsia"/>
          <w:szCs w:val="21"/>
        </w:rPr>
        <w:t>相比，我们对农田土壤</w:t>
      </w:r>
      <w:r w:rsidR="0011693A" w:rsidRPr="00C901EA">
        <w:rPr>
          <w:rFonts w:ascii="Times New Roman" w:eastAsia="SimSun" w:hAnsi="Times New Roman"/>
          <w:szCs w:val="21"/>
        </w:rPr>
        <w:t>真菌</w:t>
      </w:r>
      <w:r w:rsidR="0011693A">
        <w:rPr>
          <w:rFonts w:ascii="Times New Roman" w:eastAsia="SimSun" w:hAnsi="Times New Roman" w:hint="eastAsia"/>
          <w:szCs w:val="21"/>
        </w:rPr>
        <w:t>群落的构建过程认知十分有限。</w:t>
      </w:r>
    </w:p>
    <w:p w:rsidR="00CE47D7" w:rsidRDefault="00CE47D7" w:rsidP="00C828BF">
      <w:pPr>
        <w:rPr>
          <w:rFonts w:ascii="Times New Roman" w:eastAsia="SimSun" w:hAnsi="Times New Roman"/>
          <w:szCs w:val="21"/>
        </w:rPr>
      </w:pPr>
    </w:p>
    <w:p w:rsidR="00AB03F6" w:rsidRDefault="00C828BF" w:rsidP="001671E4">
      <w:pPr>
        <w:rPr>
          <w:rFonts w:ascii="Times New Roman" w:eastAsia="SimSun" w:hAnsi="Times New Roman"/>
          <w:szCs w:val="21"/>
        </w:rPr>
      </w:pPr>
      <w:r>
        <w:rPr>
          <w:rFonts w:ascii="Times New Roman" w:eastAsia="SimSun" w:hAnsi="Times New Roman" w:hint="eastAsia"/>
          <w:szCs w:val="21"/>
        </w:rPr>
        <w:t>该论文</w:t>
      </w:r>
      <w:r w:rsidR="00B63D5D">
        <w:rPr>
          <w:rFonts w:ascii="Times New Roman" w:eastAsia="SimSun" w:hAnsi="Times New Roman" w:hint="eastAsia"/>
          <w:szCs w:val="21"/>
        </w:rPr>
        <w:t>选择</w:t>
      </w:r>
      <w:r w:rsidRPr="0011693A">
        <w:rPr>
          <w:rFonts w:ascii="Times New Roman" w:eastAsia="SimSun" w:hAnsi="Times New Roman" w:hint="eastAsia"/>
          <w:szCs w:val="21"/>
        </w:rPr>
        <w:t>高粱农田生态系统为研究对象</w:t>
      </w:r>
      <w:r>
        <w:rPr>
          <w:rFonts w:ascii="Times New Roman" w:eastAsia="SimSun" w:hAnsi="Times New Roman" w:hint="eastAsia"/>
          <w:szCs w:val="21"/>
        </w:rPr>
        <w:t>，</w:t>
      </w:r>
      <w:r w:rsidR="00427123">
        <w:rPr>
          <w:rFonts w:ascii="Times New Roman" w:eastAsia="SimSun" w:hAnsi="Times New Roman" w:hint="eastAsia"/>
          <w:szCs w:val="21"/>
        </w:rPr>
        <w:t>在生态位理论</w:t>
      </w:r>
      <w:r w:rsidR="00B63D5D">
        <w:rPr>
          <w:rFonts w:ascii="Times New Roman" w:eastAsia="SimSun" w:hAnsi="Times New Roman" w:hint="eastAsia"/>
          <w:szCs w:val="21"/>
        </w:rPr>
        <w:t>和中性理论指导下</w:t>
      </w:r>
      <w:r w:rsidR="00427123">
        <w:rPr>
          <w:rFonts w:ascii="Times New Roman" w:eastAsia="SimSun" w:hAnsi="Times New Roman" w:hint="eastAsia"/>
          <w:szCs w:val="21"/>
        </w:rPr>
        <w:t>，</w:t>
      </w:r>
      <w:r>
        <w:rPr>
          <w:rFonts w:ascii="Times New Roman" w:eastAsia="SimSun" w:hAnsi="Times New Roman" w:hint="eastAsia"/>
          <w:szCs w:val="21"/>
        </w:rPr>
        <w:t>通过控制实验、</w:t>
      </w:r>
      <w:r w:rsidR="00381CF5">
        <w:rPr>
          <w:rFonts w:ascii="Times New Roman" w:eastAsia="SimSun" w:hAnsi="Times New Roman" w:hint="eastAsia"/>
          <w:szCs w:val="21"/>
        </w:rPr>
        <w:t>环境</w:t>
      </w:r>
      <w:r w:rsidR="00381CF5" w:rsidRPr="00C901EA">
        <w:rPr>
          <w:rFonts w:ascii="Times New Roman" w:eastAsia="SimSun" w:hAnsi="Times New Roman"/>
          <w:szCs w:val="21"/>
        </w:rPr>
        <w:t>DNA</w:t>
      </w:r>
      <w:r w:rsidR="00381CF5">
        <w:rPr>
          <w:rFonts w:ascii="Times New Roman" w:eastAsia="SimSun" w:hAnsi="Times New Roman" w:hint="eastAsia"/>
          <w:szCs w:val="21"/>
        </w:rPr>
        <w:t>分析技术、</w:t>
      </w:r>
      <w:r>
        <w:rPr>
          <w:rFonts w:ascii="Times New Roman" w:eastAsia="SimSun" w:hAnsi="Times New Roman" w:hint="eastAsia"/>
          <w:szCs w:val="21"/>
        </w:rPr>
        <w:t>多元统计</w:t>
      </w:r>
      <w:r w:rsidR="00381CF5">
        <w:rPr>
          <w:rFonts w:ascii="Times New Roman" w:eastAsia="SimSun" w:hAnsi="Times New Roman" w:hint="eastAsia"/>
          <w:szCs w:val="21"/>
        </w:rPr>
        <w:t>方法</w:t>
      </w:r>
      <w:r>
        <w:rPr>
          <w:rFonts w:ascii="Times New Roman" w:eastAsia="SimSun" w:hAnsi="Times New Roman" w:hint="eastAsia"/>
          <w:szCs w:val="21"/>
        </w:rPr>
        <w:t>研究了真菌的群落构建过程和机制。</w:t>
      </w:r>
      <w:r w:rsidR="00BF3EF6">
        <w:rPr>
          <w:rFonts w:ascii="Times New Roman" w:eastAsia="SimSun" w:hAnsi="Times New Roman" w:hint="eastAsia"/>
          <w:szCs w:val="21"/>
        </w:rPr>
        <w:t>作者</w:t>
      </w:r>
      <w:r w:rsidR="00BF3EF6" w:rsidRPr="00C901EA">
        <w:rPr>
          <w:rFonts w:ascii="Times New Roman" w:eastAsia="SimSun" w:hAnsi="Times New Roman"/>
          <w:szCs w:val="21"/>
        </w:rPr>
        <w:t>发现</w:t>
      </w:r>
      <w:r w:rsidR="00BF3EF6">
        <w:rPr>
          <w:rFonts w:ascii="Times New Roman" w:eastAsia="SimSun" w:hAnsi="Times New Roman" w:hint="eastAsia"/>
          <w:szCs w:val="21"/>
        </w:rPr>
        <w:t>，</w:t>
      </w:r>
      <w:r w:rsidR="00381CF5">
        <w:rPr>
          <w:rFonts w:ascii="Times New Roman" w:eastAsia="SimSun" w:hAnsi="Times New Roman" w:hint="eastAsia"/>
          <w:szCs w:val="21"/>
        </w:rPr>
        <w:t>种植</w:t>
      </w:r>
      <w:r w:rsidR="00BF3EF6" w:rsidRPr="00C901EA">
        <w:rPr>
          <w:rFonts w:ascii="Times New Roman" w:eastAsia="SimSun" w:hAnsi="Times New Roman"/>
          <w:szCs w:val="21"/>
        </w:rPr>
        <w:t>高粱</w:t>
      </w:r>
      <w:r w:rsidR="00BF3EF6">
        <w:rPr>
          <w:rFonts w:ascii="Times New Roman" w:eastAsia="SimSun" w:hAnsi="Times New Roman" w:hint="eastAsia"/>
          <w:szCs w:val="21"/>
        </w:rPr>
        <w:t>后</w:t>
      </w:r>
      <w:r w:rsidR="00BF3EF6" w:rsidRPr="00C901EA">
        <w:rPr>
          <w:rFonts w:ascii="Times New Roman" w:eastAsia="SimSun" w:hAnsi="Times New Roman"/>
          <w:szCs w:val="21"/>
        </w:rPr>
        <w:t>降低了</w:t>
      </w:r>
      <w:r w:rsidR="00BF3EF6">
        <w:rPr>
          <w:rFonts w:ascii="Times New Roman" w:eastAsia="SimSun" w:hAnsi="Times New Roman" w:hint="eastAsia"/>
          <w:szCs w:val="21"/>
        </w:rPr>
        <w:t>土壤</w:t>
      </w:r>
      <w:r w:rsidR="00BF3EF6" w:rsidRPr="00C901EA">
        <w:rPr>
          <w:rFonts w:ascii="Times New Roman" w:eastAsia="SimSun" w:hAnsi="Times New Roman"/>
          <w:szCs w:val="21"/>
        </w:rPr>
        <w:t>腐生菌的</w:t>
      </w:r>
      <w:r w:rsidR="001671E4">
        <w:rPr>
          <w:rFonts w:ascii="Times New Roman" w:eastAsia="SimSun" w:hAnsi="Times New Roman" w:hint="eastAsia"/>
          <w:szCs w:val="21"/>
        </w:rPr>
        <w:t>丰度</w:t>
      </w:r>
      <w:r w:rsidR="00BF3EF6" w:rsidRPr="00C901EA">
        <w:rPr>
          <w:rFonts w:ascii="Times New Roman" w:eastAsia="SimSun" w:hAnsi="Times New Roman"/>
          <w:szCs w:val="21"/>
        </w:rPr>
        <w:t>，</w:t>
      </w:r>
      <w:r w:rsidR="001671E4">
        <w:rPr>
          <w:rFonts w:ascii="Times New Roman" w:eastAsia="SimSun" w:hAnsi="Times New Roman" w:hint="eastAsia"/>
          <w:szCs w:val="21"/>
        </w:rPr>
        <w:t>改变了真菌群落的组成</w:t>
      </w:r>
      <w:r w:rsidR="00381CF5">
        <w:rPr>
          <w:rFonts w:ascii="Times New Roman" w:eastAsia="SimSun" w:hAnsi="Times New Roman" w:hint="eastAsia"/>
          <w:szCs w:val="21"/>
        </w:rPr>
        <w:t>；</w:t>
      </w:r>
      <w:r w:rsidR="001671E4">
        <w:rPr>
          <w:rFonts w:ascii="Times New Roman" w:eastAsia="SimSun" w:hAnsi="Times New Roman" w:hint="eastAsia"/>
          <w:szCs w:val="21"/>
        </w:rPr>
        <w:t>四类不同的生境</w:t>
      </w:r>
      <w:r w:rsidR="001671E4" w:rsidRPr="00C901EA">
        <w:rPr>
          <w:rFonts w:ascii="Times New Roman" w:eastAsia="SimSun" w:hAnsi="Times New Roman"/>
          <w:szCs w:val="21"/>
        </w:rPr>
        <w:t>（叶、根、根际</w:t>
      </w:r>
      <w:r w:rsidR="001671E4" w:rsidRPr="00AB03F6">
        <w:rPr>
          <w:rFonts w:ascii="Times New Roman" w:eastAsia="SimSun" w:hAnsi="Times New Roman" w:hint="eastAsia"/>
          <w:szCs w:val="21"/>
        </w:rPr>
        <w:t>土</w:t>
      </w:r>
      <w:r w:rsidR="001671E4" w:rsidRPr="00C901EA">
        <w:rPr>
          <w:rFonts w:ascii="Times New Roman" w:eastAsia="SimSun" w:hAnsi="Times New Roman"/>
          <w:szCs w:val="21"/>
        </w:rPr>
        <w:t>、土壤）</w:t>
      </w:r>
      <w:r w:rsidR="001671E4">
        <w:rPr>
          <w:rFonts w:ascii="Times New Roman" w:eastAsia="SimSun" w:hAnsi="Times New Roman" w:hint="eastAsia"/>
          <w:szCs w:val="21"/>
        </w:rPr>
        <w:t>对</w:t>
      </w:r>
      <w:r w:rsidR="001671E4">
        <w:rPr>
          <w:rFonts w:ascii="Times New Roman" w:eastAsia="SimSun" w:hAnsi="Times New Roman"/>
          <w:szCs w:val="21"/>
        </w:rPr>
        <w:t>真菌群落组成的影响最大、其次是采样时间、最后是</w:t>
      </w:r>
      <w:r w:rsidR="001671E4" w:rsidRPr="00C901EA">
        <w:rPr>
          <w:rFonts w:ascii="Times New Roman" w:eastAsia="SimSun" w:hAnsi="Times New Roman"/>
          <w:szCs w:val="21"/>
        </w:rPr>
        <w:t>高粱基因型。</w:t>
      </w:r>
      <w:r w:rsidR="00381CF5">
        <w:rPr>
          <w:rFonts w:ascii="Times New Roman" w:eastAsia="SimSun" w:hAnsi="Times New Roman" w:hint="eastAsia"/>
          <w:szCs w:val="21"/>
        </w:rPr>
        <w:t>进一步分析</w:t>
      </w:r>
      <w:r w:rsidR="00AB03F6">
        <w:rPr>
          <w:rFonts w:ascii="Times New Roman" w:eastAsia="SimSun" w:hAnsi="Times New Roman" w:hint="eastAsia"/>
          <w:szCs w:val="21"/>
        </w:rPr>
        <w:t>发现</w:t>
      </w:r>
      <w:r w:rsidR="00381CF5">
        <w:rPr>
          <w:rFonts w:ascii="Times New Roman" w:eastAsia="SimSun" w:hAnsi="Times New Roman" w:hint="eastAsia"/>
          <w:szCs w:val="21"/>
        </w:rPr>
        <w:t>，</w:t>
      </w:r>
      <w:r w:rsidR="00AB03F6">
        <w:rPr>
          <w:rFonts w:ascii="Times New Roman" w:eastAsia="SimSun" w:hAnsi="Times New Roman" w:hint="eastAsia"/>
          <w:szCs w:val="21"/>
        </w:rPr>
        <w:t>发育</w:t>
      </w:r>
      <w:r w:rsidR="00AB03F6" w:rsidRPr="00C901EA">
        <w:rPr>
          <w:rFonts w:ascii="Times New Roman" w:eastAsia="SimSun" w:hAnsi="Times New Roman"/>
          <w:szCs w:val="21"/>
        </w:rPr>
        <w:t>早期</w:t>
      </w:r>
      <w:r w:rsidR="00AB03F6">
        <w:rPr>
          <w:rFonts w:ascii="Times New Roman" w:eastAsia="SimSun" w:hAnsi="Times New Roman" w:hint="eastAsia"/>
          <w:szCs w:val="21"/>
        </w:rPr>
        <w:t>阶段的</w:t>
      </w:r>
      <w:r w:rsidR="00AB03F6" w:rsidRPr="0011693A">
        <w:rPr>
          <w:rFonts w:ascii="Times New Roman" w:eastAsia="SimSun" w:hAnsi="Times New Roman" w:hint="eastAsia"/>
          <w:szCs w:val="21"/>
        </w:rPr>
        <w:t>高粱</w:t>
      </w:r>
      <w:r w:rsidR="00AB03F6" w:rsidRPr="00C901EA">
        <w:rPr>
          <w:rFonts w:ascii="Times New Roman" w:eastAsia="SimSun" w:hAnsi="Times New Roman"/>
          <w:szCs w:val="21"/>
        </w:rPr>
        <w:t>叶和根上的真菌群落存在普遍的随机性，且随机性的强度与真菌群落大小</w:t>
      </w:r>
      <w:r w:rsidR="00381CF5">
        <w:rPr>
          <w:rFonts w:ascii="Times New Roman" w:eastAsia="SimSun" w:hAnsi="Times New Roman" w:hint="eastAsia"/>
          <w:szCs w:val="21"/>
        </w:rPr>
        <w:t>呈现</w:t>
      </w:r>
      <w:r w:rsidR="00AB03F6" w:rsidRPr="00C901EA">
        <w:rPr>
          <w:rFonts w:ascii="Times New Roman" w:eastAsia="SimSun" w:hAnsi="Times New Roman"/>
          <w:szCs w:val="21"/>
        </w:rPr>
        <w:t>显著负相关</w:t>
      </w:r>
      <w:r w:rsidR="00381CF5">
        <w:rPr>
          <w:rFonts w:ascii="Times New Roman" w:eastAsia="SimSun" w:hAnsi="Times New Roman" w:hint="eastAsia"/>
          <w:szCs w:val="21"/>
        </w:rPr>
        <w:t>关系</w:t>
      </w:r>
      <w:r w:rsidR="00AB03F6" w:rsidRPr="00C901EA">
        <w:rPr>
          <w:rFonts w:ascii="Times New Roman" w:eastAsia="SimSun" w:hAnsi="Times New Roman"/>
          <w:szCs w:val="21"/>
        </w:rPr>
        <w:t>。</w:t>
      </w:r>
      <w:r w:rsidR="00AB03F6">
        <w:rPr>
          <w:rFonts w:ascii="Times New Roman" w:eastAsia="SimSun" w:hAnsi="Times New Roman" w:hint="eastAsia"/>
          <w:szCs w:val="21"/>
        </w:rPr>
        <w:t>有意思的是</w:t>
      </w:r>
      <w:r w:rsidR="00AB03F6" w:rsidRPr="00C901EA">
        <w:rPr>
          <w:rFonts w:ascii="Times New Roman" w:eastAsia="SimSun" w:hAnsi="Times New Roman"/>
          <w:szCs w:val="21"/>
        </w:rPr>
        <w:t>，干旱胁迫消失</w:t>
      </w:r>
      <w:r w:rsidR="00AB03F6">
        <w:rPr>
          <w:rFonts w:ascii="Times New Roman" w:eastAsia="SimSun" w:hAnsi="Times New Roman" w:hint="eastAsia"/>
          <w:szCs w:val="21"/>
        </w:rPr>
        <w:t>后</w:t>
      </w:r>
      <w:r w:rsidR="00AB03F6" w:rsidRPr="00C901EA">
        <w:rPr>
          <w:rFonts w:ascii="Times New Roman" w:eastAsia="SimSun" w:hAnsi="Times New Roman"/>
          <w:szCs w:val="21"/>
        </w:rPr>
        <w:t>并没有导致真菌群落中随机性的增加，</w:t>
      </w:r>
      <w:r w:rsidR="00AB03F6">
        <w:rPr>
          <w:rFonts w:ascii="Times New Roman" w:eastAsia="SimSun" w:hAnsi="Times New Roman" w:hint="eastAsia"/>
          <w:szCs w:val="21"/>
        </w:rPr>
        <w:t>暗示随着高粱的生长发育，长大后的高粱对</w:t>
      </w:r>
      <w:r w:rsidR="00AB03F6" w:rsidRPr="00C901EA">
        <w:rPr>
          <w:rFonts w:ascii="Times New Roman" w:eastAsia="SimSun" w:hAnsi="Times New Roman"/>
          <w:szCs w:val="21"/>
        </w:rPr>
        <w:t>真菌群落</w:t>
      </w:r>
      <w:r w:rsidR="00AB03F6">
        <w:rPr>
          <w:rFonts w:ascii="Times New Roman" w:eastAsia="SimSun" w:hAnsi="Times New Roman" w:hint="eastAsia"/>
          <w:szCs w:val="21"/>
        </w:rPr>
        <w:t>的影响作用增强</w:t>
      </w:r>
      <w:r w:rsidR="00AB03F6" w:rsidRPr="00C901EA">
        <w:rPr>
          <w:rFonts w:ascii="Times New Roman" w:eastAsia="SimSun" w:hAnsi="Times New Roman"/>
          <w:szCs w:val="21"/>
        </w:rPr>
        <w:t>。</w:t>
      </w:r>
    </w:p>
    <w:p w:rsidR="00AB03F6" w:rsidRDefault="00AB03F6" w:rsidP="001671E4">
      <w:pPr>
        <w:rPr>
          <w:rFonts w:ascii="Times New Roman" w:eastAsia="SimSun" w:hAnsi="Times New Roman"/>
          <w:szCs w:val="21"/>
        </w:rPr>
      </w:pPr>
    </w:p>
    <w:p w:rsidR="00CE47D7" w:rsidRDefault="00AB03F6" w:rsidP="00C828BF">
      <w:pPr>
        <w:rPr>
          <w:rFonts w:ascii="Times New Roman" w:eastAsia="SimSun" w:hAnsi="Times New Roman"/>
          <w:szCs w:val="21"/>
        </w:rPr>
      </w:pPr>
      <w:r>
        <w:rPr>
          <w:rFonts w:ascii="Times New Roman" w:eastAsia="SimSun" w:hAnsi="Times New Roman" w:hint="eastAsia"/>
          <w:szCs w:val="21"/>
        </w:rPr>
        <w:t>该研究至少有两</w:t>
      </w:r>
      <w:r w:rsidR="005C3FB3">
        <w:rPr>
          <w:rFonts w:ascii="Times New Roman" w:eastAsia="SimSun" w:hAnsi="Times New Roman" w:hint="eastAsia"/>
          <w:szCs w:val="21"/>
        </w:rPr>
        <w:t>个</w:t>
      </w:r>
      <w:r>
        <w:rPr>
          <w:rFonts w:ascii="Times New Roman" w:eastAsia="SimSun" w:hAnsi="Times New Roman" w:hint="eastAsia"/>
          <w:szCs w:val="21"/>
        </w:rPr>
        <w:t>亮点：</w:t>
      </w:r>
    </w:p>
    <w:p w:rsidR="00CE47D7" w:rsidRDefault="00AB03F6" w:rsidP="00C828BF">
      <w:pPr>
        <w:rPr>
          <w:rFonts w:ascii="Times New Roman" w:eastAsia="SimSun" w:hAnsi="Times New Roman"/>
          <w:szCs w:val="21"/>
        </w:rPr>
      </w:pPr>
      <w:r>
        <w:rPr>
          <w:rFonts w:ascii="Times New Roman" w:eastAsia="SimSun" w:hAnsi="Times New Roman" w:hint="eastAsia"/>
          <w:szCs w:val="21"/>
        </w:rPr>
        <w:t>亮点</w:t>
      </w:r>
      <w:r>
        <w:rPr>
          <w:rFonts w:ascii="Times New Roman" w:eastAsia="SimSun" w:hAnsi="Times New Roman" w:hint="eastAsia"/>
          <w:szCs w:val="21"/>
        </w:rPr>
        <w:t>1</w:t>
      </w:r>
      <w:r>
        <w:rPr>
          <w:rFonts w:ascii="Times New Roman" w:eastAsia="SimSun" w:hAnsi="Times New Roman" w:hint="eastAsia"/>
          <w:szCs w:val="21"/>
        </w:rPr>
        <w:t>，考虑了农田生态系统的复杂性和空间异质性，从</w:t>
      </w:r>
      <w:r w:rsidRPr="00AB03F6">
        <w:rPr>
          <w:rFonts w:ascii="Times New Roman" w:eastAsia="SimSun" w:hAnsi="Times New Roman" w:hint="eastAsia"/>
          <w:szCs w:val="21"/>
        </w:rPr>
        <w:t>高粱</w:t>
      </w:r>
      <w:r w:rsidRPr="00C901EA">
        <w:rPr>
          <w:rFonts w:ascii="Times New Roman" w:eastAsia="SimSun" w:hAnsi="Times New Roman"/>
          <w:szCs w:val="21"/>
        </w:rPr>
        <w:t>叶、根、根际土、土壤</w:t>
      </w:r>
      <w:r>
        <w:rPr>
          <w:rFonts w:ascii="Times New Roman" w:eastAsia="SimSun" w:hAnsi="Times New Roman" w:hint="eastAsia"/>
          <w:szCs w:val="21"/>
        </w:rPr>
        <w:t>多种生境收集样品进行真菌群落比较分析，具有很强的现实意义，数据更具有说服力。</w:t>
      </w:r>
    </w:p>
    <w:p w:rsidR="00C828BF" w:rsidRDefault="00AB03F6" w:rsidP="00C828BF">
      <w:pPr>
        <w:rPr>
          <w:rFonts w:ascii="Times New Roman" w:eastAsia="SimSun" w:hAnsi="Times New Roman"/>
          <w:szCs w:val="21"/>
        </w:rPr>
      </w:pPr>
      <w:r>
        <w:rPr>
          <w:rFonts w:ascii="Times New Roman" w:eastAsia="SimSun" w:hAnsi="Times New Roman" w:hint="eastAsia"/>
          <w:szCs w:val="21"/>
        </w:rPr>
        <w:t>亮点</w:t>
      </w:r>
      <w:r>
        <w:rPr>
          <w:rFonts w:ascii="Times New Roman" w:eastAsia="SimSun" w:hAnsi="Times New Roman" w:hint="eastAsia"/>
          <w:szCs w:val="21"/>
        </w:rPr>
        <w:t>2</w:t>
      </w:r>
      <w:r>
        <w:rPr>
          <w:rFonts w:ascii="Times New Roman" w:eastAsia="SimSun" w:hAnsi="Times New Roman" w:hint="eastAsia"/>
          <w:szCs w:val="21"/>
        </w:rPr>
        <w:t>，综合考虑了</w:t>
      </w:r>
      <w:r w:rsidRPr="00AB03F6">
        <w:rPr>
          <w:rFonts w:ascii="Times New Roman" w:eastAsia="SimSun" w:hAnsi="Times New Roman" w:hint="eastAsia"/>
          <w:szCs w:val="21"/>
        </w:rPr>
        <w:t>高粱生长发育的阶段性和</w:t>
      </w:r>
      <w:r>
        <w:rPr>
          <w:rFonts w:ascii="Times New Roman" w:eastAsia="SimSun" w:hAnsi="Times New Roman" w:hint="eastAsia"/>
          <w:szCs w:val="21"/>
        </w:rPr>
        <w:t>环境胁迫（</w:t>
      </w:r>
      <w:r w:rsidRPr="00AB03F6">
        <w:rPr>
          <w:rFonts w:ascii="Times New Roman" w:eastAsia="SimSun" w:hAnsi="Times New Roman" w:hint="eastAsia"/>
          <w:szCs w:val="21"/>
        </w:rPr>
        <w:t>干旱</w:t>
      </w:r>
      <w:r>
        <w:rPr>
          <w:rFonts w:ascii="Times New Roman" w:eastAsia="SimSun" w:hAnsi="Times New Roman" w:hint="eastAsia"/>
          <w:szCs w:val="21"/>
        </w:rPr>
        <w:t>）</w:t>
      </w:r>
      <w:r w:rsidR="005C3FB3">
        <w:rPr>
          <w:rFonts w:ascii="Times New Roman" w:eastAsia="SimSun" w:hAnsi="Times New Roman" w:hint="eastAsia"/>
          <w:szCs w:val="21"/>
        </w:rPr>
        <w:t>因素</w:t>
      </w:r>
      <w:r>
        <w:rPr>
          <w:rFonts w:ascii="Times New Roman" w:eastAsia="SimSun" w:hAnsi="Times New Roman" w:hint="eastAsia"/>
          <w:szCs w:val="21"/>
        </w:rPr>
        <w:t>，</w:t>
      </w:r>
      <w:r w:rsidRPr="00AB03F6">
        <w:rPr>
          <w:rFonts w:ascii="Times New Roman" w:eastAsia="SimSun" w:hAnsi="Times New Roman" w:hint="eastAsia"/>
          <w:szCs w:val="21"/>
        </w:rPr>
        <w:t>从高粱播种到最终收获，连续采集了</w:t>
      </w:r>
      <w:r w:rsidRPr="00AB03F6">
        <w:rPr>
          <w:rFonts w:ascii="Times New Roman" w:eastAsia="SimSun" w:hAnsi="Times New Roman" w:hint="eastAsia"/>
          <w:szCs w:val="21"/>
        </w:rPr>
        <w:t>17</w:t>
      </w:r>
      <w:r w:rsidRPr="00AB03F6">
        <w:rPr>
          <w:rFonts w:ascii="Times New Roman" w:eastAsia="SimSun" w:hAnsi="Times New Roman" w:hint="eastAsia"/>
          <w:szCs w:val="21"/>
        </w:rPr>
        <w:t>周的样品，发现</w:t>
      </w:r>
      <w:r w:rsidRPr="00AB03F6">
        <w:rPr>
          <w:rFonts w:ascii="Times New Roman" w:eastAsia="SimSun" w:hAnsi="Times New Roman"/>
          <w:szCs w:val="21"/>
        </w:rPr>
        <w:t>开花前干旱</w:t>
      </w:r>
      <w:r w:rsidRPr="00AB03F6">
        <w:rPr>
          <w:rFonts w:ascii="Times New Roman" w:eastAsia="SimSun" w:hAnsi="Times New Roman" w:hint="eastAsia"/>
          <w:szCs w:val="21"/>
        </w:rPr>
        <w:t>能够</w:t>
      </w:r>
      <w:r w:rsidRPr="00AB03F6">
        <w:rPr>
          <w:rFonts w:ascii="Times New Roman" w:eastAsia="SimSun" w:hAnsi="Times New Roman"/>
          <w:szCs w:val="21"/>
        </w:rPr>
        <w:t>降低病原菌的</w:t>
      </w:r>
      <w:r w:rsidRPr="00AB03F6">
        <w:rPr>
          <w:rFonts w:ascii="Times New Roman" w:eastAsia="SimSun" w:hAnsi="Times New Roman" w:hint="eastAsia"/>
          <w:szCs w:val="21"/>
        </w:rPr>
        <w:t>多</w:t>
      </w:r>
      <w:ins w:id="0" w:author="Cheng Gao" w:date="2019-12-29T17:12:00Z">
        <w:r w:rsidR="007B79DB">
          <w:rPr>
            <w:rFonts w:ascii="Times New Roman" w:eastAsia="SimSun" w:hAnsi="Times New Roman" w:hint="eastAsia"/>
            <w:szCs w:val="21"/>
          </w:rPr>
          <w:t>度</w:t>
        </w:r>
      </w:ins>
      <w:del w:id="1" w:author="Cheng Gao" w:date="2019-12-29T17:12:00Z">
        <w:r w:rsidRPr="00AB03F6" w:rsidDel="007B79DB">
          <w:rPr>
            <w:rFonts w:ascii="Times New Roman" w:eastAsia="SimSun" w:hAnsi="Times New Roman" w:hint="eastAsia"/>
            <w:szCs w:val="21"/>
          </w:rPr>
          <w:delText>样性</w:delText>
        </w:r>
      </w:del>
      <w:r>
        <w:rPr>
          <w:rFonts w:ascii="Times New Roman" w:eastAsia="SimSun" w:hAnsi="Times New Roman" w:hint="eastAsia"/>
          <w:szCs w:val="21"/>
        </w:rPr>
        <w:t>，研究结果对生产实践具有指导价值。</w:t>
      </w:r>
    </w:p>
    <w:p w:rsidR="00CE47D7" w:rsidRPr="00AB03F6" w:rsidRDefault="00CE47D7" w:rsidP="00C828BF">
      <w:pPr>
        <w:rPr>
          <w:rFonts w:ascii="Times New Roman" w:eastAsia="SimSun" w:hAnsi="Times New Roman"/>
          <w:szCs w:val="21"/>
        </w:rPr>
      </w:pPr>
    </w:p>
    <w:p w:rsidR="002D6571" w:rsidRDefault="002D6571" w:rsidP="002D6571">
      <w:pPr>
        <w:rPr>
          <w:rFonts w:ascii="Times New Roman" w:eastAsia="SimSun" w:hAnsi="Times New Roman"/>
          <w:szCs w:val="21"/>
        </w:rPr>
      </w:pPr>
      <w:r w:rsidRPr="00AB03F6">
        <w:rPr>
          <w:rFonts w:ascii="Times New Roman" w:eastAsia="SimSun" w:hAnsi="Times New Roman" w:hint="eastAsia"/>
          <w:szCs w:val="21"/>
        </w:rPr>
        <w:t>总的来说，该研究</w:t>
      </w:r>
      <w:r w:rsidR="0013403C" w:rsidRPr="00AB03F6">
        <w:rPr>
          <w:rFonts w:ascii="Times New Roman" w:eastAsia="SimSun" w:hAnsi="Times New Roman" w:hint="eastAsia"/>
          <w:szCs w:val="21"/>
        </w:rPr>
        <w:t>在群落水平</w:t>
      </w:r>
      <w:r w:rsidR="005C3FB3">
        <w:rPr>
          <w:rFonts w:ascii="Times New Roman" w:eastAsia="SimSun" w:hAnsi="Times New Roman" w:hint="eastAsia"/>
          <w:szCs w:val="21"/>
        </w:rPr>
        <w:t>系统地</w:t>
      </w:r>
      <w:r w:rsidR="00B71F0B" w:rsidRPr="00AB03F6">
        <w:rPr>
          <w:rFonts w:ascii="Times New Roman" w:eastAsia="SimSun" w:hAnsi="Times New Roman" w:hint="eastAsia"/>
          <w:szCs w:val="21"/>
        </w:rPr>
        <w:t>揭示了</w:t>
      </w:r>
      <w:r w:rsidR="0013403C" w:rsidRPr="00AB03F6">
        <w:rPr>
          <w:rFonts w:ascii="Times New Roman" w:eastAsia="SimSun" w:hAnsi="Times New Roman" w:hint="eastAsia"/>
          <w:szCs w:val="21"/>
        </w:rPr>
        <w:t>高粱生长发育</w:t>
      </w:r>
      <w:r w:rsidR="005C3FB3">
        <w:rPr>
          <w:rFonts w:ascii="Times New Roman" w:eastAsia="SimSun" w:hAnsi="Times New Roman" w:hint="eastAsia"/>
          <w:szCs w:val="21"/>
        </w:rPr>
        <w:t>全周期</w:t>
      </w:r>
      <w:r w:rsidR="0013403C" w:rsidRPr="00AB03F6">
        <w:rPr>
          <w:rFonts w:ascii="Times New Roman" w:eastAsia="SimSun" w:hAnsi="Times New Roman" w:hint="eastAsia"/>
          <w:szCs w:val="21"/>
        </w:rPr>
        <w:t>过程中</w:t>
      </w:r>
      <w:r w:rsidRPr="00AB03F6">
        <w:rPr>
          <w:rFonts w:ascii="Times New Roman" w:eastAsia="SimSun" w:hAnsi="Times New Roman" w:hint="eastAsia"/>
          <w:szCs w:val="21"/>
        </w:rPr>
        <w:t>真菌</w:t>
      </w:r>
      <w:r w:rsidR="00B71F0B" w:rsidRPr="00AB03F6">
        <w:rPr>
          <w:rFonts w:ascii="Times New Roman" w:eastAsia="SimSun" w:hAnsi="Times New Roman" w:hint="eastAsia"/>
          <w:szCs w:val="21"/>
        </w:rPr>
        <w:t>群落</w:t>
      </w:r>
      <w:r w:rsidR="0013403C" w:rsidRPr="00AB03F6">
        <w:rPr>
          <w:rFonts w:ascii="Times New Roman" w:eastAsia="SimSun" w:hAnsi="Times New Roman" w:hint="eastAsia"/>
          <w:szCs w:val="21"/>
        </w:rPr>
        <w:t>的变化规律</w:t>
      </w:r>
      <w:r w:rsidR="00B71F0B" w:rsidRPr="00AB03F6">
        <w:rPr>
          <w:rFonts w:ascii="Times New Roman" w:eastAsia="SimSun" w:hAnsi="Times New Roman" w:hint="eastAsia"/>
          <w:szCs w:val="21"/>
        </w:rPr>
        <w:t>，</w:t>
      </w:r>
      <w:r w:rsidR="0013403C" w:rsidRPr="00AB03F6">
        <w:rPr>
          <w:rFonts w:ascii="Times New Roman" w:eastAsia="SimSun" w:hAnsi="Times New Roman" w:hint="eastAsia"/>
          <w:szCs w:val="21"/>
        </w:rPr>
        <w:t>为解析植物与真菌相互作用</w:t>
      </w:r>
      <w:r w:rsidRPr="00AB03F6">
        <w:rPr>
          <w:rFonts w:ascii="Times New Roman" w:eastAsia="SimSun" w:hAnsi="Times New Roman" w:hint="eastAsia"/>
          <w:szCs w:val="21"/>
        </w:rPr>
        <w:t>机制提供了新</w:t>
      </w:r>
      <w:r w:rsidR="00AB03F6">
        <w:rPr>
          <w:rFonts w:ascii="Times New Roman" w:eastAsia="SimSun" w:hAnsi="Times New Roman" w:hint="eastAsia"/>
          <w:szCs w:val="21"/>
        </w:rPr>
        <w:t>思路</w:t>
      </w:r>
      <w:r w:rsidRPr="00AB03F6">
        <w:rPr>
          <w:rFonts w:ascii="Times New Roman" w:eastAsia="SimSun" w:hAnsi="Times New Roman" w:hint="eastAsia"/>
          <w:szCs w:val="21"/>
        </w:rPr>
        <w:t>，</w:t>
      </w:r>
      <w:r w:rsidR="0013403C" w:rsidRPr="00AB03F6">
        <w:rPr>
          <w:rFonts w:ascii="Times New Roman" w:eastAsia="SimSun" w:hAnsi="Times New Roman" w:hint="eastAsia"/>
          <w:szCs w:val="21"/>
        </w:rPr>
        <w:t>研究结果为将来高粱的</w:t>
      </w:r>
      <w:r w:rsidR="005C3FB3">
        <w:rPr>
          <w:rFonts w:ascii="Times New Roman" w:eastAsia="SimSun" w:hAnsi="Times New Roman" w:hint="eastAsia"/>
          <w:szCs w:val="21"/>
        </w:rPr>
        <w:t>健康种植</w:t>
      </w:r>
      <w:r w:rsidR="0013403C" w:rsidRPr="00AB03F6">
        <w:rPr>
          <w:rFonts w:ascii="Times New Roman" w:eastAsia="SimSun" w:hAnsi="Times New Roman" w:hint="eastAsia"/>
          <w:szCs w:val="21"/>
        </w:rPr>
        <w:t>具有一定的指导意义。</w:t>
      </w:r>
      <w:r w:rsidR="005C3FB3">
        <w:rPr>
          <w:rFonts w:ascii="Times New Roman" w:eastAsia="SimSun" w:hAnsi="Times New Roman" w:hint="eastAsia"/>
          <w:szCs w:val="21"/>
        </w:rPr>
        <w:t>此外，该研究</w:t>
      </w:r>
      <w:r w:rsidR="00FD4983">
        <w:rPr>
          <w:rFonts w:ascii="Times New Roman" w:eastAsia="SimSun" w:hAnsi="Times New Roman" w:hint="eastAsia"/>
          <w:szCs w:val="21"/>
        </w:rPr>
        <w:t>也为其他生态系统中</w:t>
      </w:r>
      <w:r w:rsidRPr="00AB03F6">
        <w:rPr>
          <w:rFonts w:ascii="Times New Roman" w:eastAsia="SimSun" w:hAnsi="Times New Roman" w:hint="eastAsia"/>
          <w:szCs w:val="21"/>
        </w:rPr>
        <w:t>微生物</w:t>
      </w:r>
      <w:r w:rsidR="0013403C" w:rsidRPr="00AB03F6">
        <w:rPr>
          <w:rFonts w:ascii="Times New Roman" w:eastAsia="SimSun" w:hAnsi="Times New Roman" w:hint="eastAsia"/>
          <w:szCs w:val="21"/>
        </w:rPr>
        <w:t>群落</w:t>
      </w:r>
      <w:r w:rsidR="00FD4983">
        <w:rPr>
          <w:rFonts w:ascii="Times New Roman" w:eastAsia="SimSun" w:hAnsi="Times New Roman" w:hint="eastAsia"/>
          <w:szCs w:val="21"/>
        </w:rPr>
        <w:t>构建</w:t>
      </w:r>
      <w:r w:rsidR="0013403C" w:rsidRPr="00AB03F6">
        <w:rPr>
          <w:rFonts w:ascii="Times New Roman" w:eastAsia="SimSun" w:hAnsi="Times New Roman" w:hint="eastAsia"/>
          <w:szCs w:val="21"/>
        </w:rPr>
        <w:t>，</w:t>
      </w:r>
      <w:r w:rsidRPr="00AB03F6">
        <w:rPr>
          <w:rFonts w:ascii="Times New Roman" w:eastAsia="SimSun" w:hAnsi="Times New Roman" w:hint="eastAsia"/>
          <w:szCs w:val="21"/>
        </w:rPr>
        <w:t>以及</w:t>
      </w:r>
      <w:r w:rsidR="0013403C" w:rsidRPr="00AB03F6">
        <w:rPr>
          <w:rFonts w:ascii="Times New Roman" w:eastAsia="SimSun" w:hAnsi="Times New Roman" w:hint="eastAsia"/>
          <w:szCs w:val="21"/>
        </w:rPr>
        <w:t>环境胁迫条件下</w:t>
      </w:r>
      <w:r w:rsidRPr="00AB03F6">
        <w:rPr>
          <w:rFonts w:ascii="Times New Roman" w:eastAsia="SimSun" w:hAnsi="Times New Roman" w:hint="eastAsia"/>
          <w:szCs w:val="21"/>
        </w:rPr>
        <w:t>微生物与宿主</w:t>
      </w:r>
      <w:r w:rsidR="00162E69">
        <w:rPr>
          <w:rFonts w:ascii="Times New Roman" w:eastAsia="SimSun" w:hAnsi="Times New Roman" w:hint="eastAsia"/>
          <w:szCs w:val="21"/>
        </w:rPr>
        <w:t>互作相关</w:t>
      </w:r>
      <w:r w:rsidRPr="00AB03F6">
        <w:rPr>
          <w:rFonts w:ascii="Times New Roman" w:eastAsia="SimSun" w:hAnsi="Times New Roman" w:hint="eastAsia"/>
          <w:szCs w:val="21"/>
        </w:rPr>
        <w:t>研究提供了</w:t>
      </w:r>
      <w:r w:rsidR="00FD4983">
        <w:rPr>
          <w:rFonts w:ascii="Times New Roman" w:eastAsia="SimSun" w:hAnsi="Times New Roman" w:hint="eastAsia"/>
          <w:szCs w:val="21"/>
        </w:rPr>
        <w:t>有益</w:t>
      </w:r>
      <w:r w:rsidR="00BF3EF6" w:rsidRPr="00AB03F6">
        <w:rPr>
          <w:rFonts w:ascii="Times New Roman" w:eastAsia="SimSun" w:hAnsi="Times New Roman" w:hint="eastAsia"/>
          <w:szCs w:val="21"/>
        </w:rPr>
        <w:t>的</w:t>
      </w:r>
      <w:r w:rsidRPr="00AB03F6">
        <w:rPr>
          <w:rFonts w:ascii="Times New Roman" w:eastAsia="SimSun" w:hAnsi="Times New Roman" w:hint="eastAsia"/>
          <w:szCs w:val="21"/>
        </w:rPr>
        <w:t>借鉴。祝贺</w:t>
      </w:r>
      <w:r w:rsidRPr="00AB03F6">
        <w:rPr>
          <w:rFonts w:ascii="Times New Roman" w:eastAsia="SimSun" w:hAnsi="Times New Roman"/>
          <w:szCs w:val="21"/>
        </w:rPr>
        <w:t>该团队在</w:t>
      </w:r>
      <w:r w:rsidR="00BF3EF6" w:rsidRPr="00AB03F6">
        <w:rPr>
          <w:rFonts w:ascii="Times New Roman" w:eastAsia="SimSun" w:hAnsi="Times New Roman" w:hint="eastAsia"/>
          <w:szCs w:val="21"/>
        </w:rPr>
        <w:t>土壤</w:t>
      </w:r>
      <w:r w:rsidRPr="00AB03F6">
        <w:rPr>
          <w:rFonts w:ascii="Times New Roman" w:eastAsia="SimSun" w:hAnsi="Times New Roman" w:hint="eastAsia"/>
          <w:szCs w:val="21"/>
        </w:rPr>
        <w:t>微生物</w:t>
      </w:r>
      <w:r w:rsidR="00AB03F6">
        <w:rPr>
          <w:rFonts w:ascii="Times New Roman" w:eastAsia="SimSun" w:hAnsi="Times New Roman" w:hint="eastAsia"/>
          <w:szCs w:val="21"/>
        </w:rPr>
        <w:t>生态</w:t>
      </w:r>
      <w:r w:rsidRPr="00AB03F6">
        <w:rPr>
          <w:rFonts w:ascii="Times New Roman" w:eastAsia="SimSun" w:hAnsi="Times New Roman" w:hint="eastAsia"/>
          <w:szCs w:val="21"/>
        </w:rPr>
        <w:t>领域完成</w:t>
      </w:r>
      <w:r w:rsidRPr="00AB03F6">
        <w:rPr>
          <w:rFonts w:ascii="Times New Roman" w:eastAsia="SimSun" w:hAnsi="Times New Roman"/>
          <w:szCs w:val="21"/>
        </w:rPr>
        <w:t>如此</w:t>
      </w:r>
      <w:r w:rsidRPr="00AB03F6">
        <w:rPr>
          <w:rFonts w:ascii="Times New Roman" w:eastAsia="SimSun" w:hAnsi="Times New Roman" w:hint="eastAsia"/>
          <w:szCs w:val="21"/>
        </w:rPr>
        <w:t>出色的工作！</w:t>
      </w:r>
    </w:p>
    <w:p w:rsidR="002971F1" w:rsidRDefault="002971F1" w:rsidP="002D6571">
      <w:pPr>
        <w:rPr>
          <w:rFonts w:ascii="Times New Roman" w:eastAsia="SimSun" w:hAnsi="Times New Roman"/>
          <w:szCs w:val="21"/>
        </w:rPr>
      </w:pPr>
    </w:p>
    <w:p w:rsidR="002971F1" w:rsidRDefault="007B79DB" w:rsidP="002971F1">
      <w:pPr>
        <w:spacing w:line="276" w:lineRule="auto"/>
        <w:jc w:val="center"/>
        <w:rPr>
          <w:rFonts w:ascii="Times New Roman" w:hAnsi="Times New Roman"/>
          <w:b/>
          <w:bCs/>
          <w:color w:val="0000FF"/>
          <w:sz w:val="28"/>
          <w:szCs w:val="28"/>
        </w:rPr>
      </w:pPr>
      <w:ins w:id="2" w:author="Cheng Gao" w:date="2019-12-29T17:12:00Z">
        <w:r>
          <w:rPr>
            <w:rFonts w:ascii="Times New Roman" w:hAnsi="Times New Roman" w:hint="eastAsia"/>
            <w:b/>
            <w:bCs/>
            <w:color w:val="0000FF"/>
            <w:sz w:val="28"/>
            <w:szCs w:val="28"/>
          </w:rPr>
          <w:t>点评专家</w:t>
        </w:r>
      </w:ins>
      <w:del w:id="3" w:author="Cheng Gao" w:date="2019-12-29T17:12:00Z">
        <w:r w:rsidR="002971F1" w:rsidDel="007B79DB">
          <w:rPr>
            <w:rFonts w:ascii="Times New Roman" w:hAnsi="Times New Roman" w:hint="eastAsia"/>
            <w:b/>
            <w:bCs/>
            <w:color w:val="0000FF"/>
            <w:sz w:val="28"/>
            <w:szCs w:val="28"/>
          </w:rPr>
          <w:delText>通讯</w:delText>
        </w:r>
        <w:r w:rsidR="002971F1" w:rsidDel="007B79DB">
          <w:rPr>
            <w:rFonts w:ascii="Times New Roman" w:hAnsi="Times New Roman"/>
            <w:b/>
            <w:bCs/>
            <w:color w:val="0000FF"/>
            <w:sz w:val="28"/>
            <w:szCs w:val="28"/>
          </w:rPr>
          <w:delText>作者</w:delText>
        </w:r>
      </w:del>
      <w:r w:rsidR="002971F1">
        <w:rPr>
          <w:rFonts w:ascii="Times New Roman" w:hAnsi="Times New Roman" w:hint="eastAsia"/>
          <w:b/>
          <w:bCs/>
          <w:color w:val="0000FF"/>
          <w:sz w:val="28"/>
          <w:szCs w:val="28"/>
        </w:rPr>
        <w:t>简介</w:t>
      </w:r>
    </w:p>
    <w:p w:rsidR="002971F1" w:rsidRPr="007658C7" w:rsidRDefault="002971F1" w:rsidP="002971F1">
      <w:pPr>
        <w:spacing w:line="276" w:lineRule="auto"/>
        <w:jc w:val="center"/>
        <w:rPr>
          <w:rFonts w:ascii="Times New Roman" w:hAnsi="Times New Roman"/>
          <w:b/>
          <w:bCs/>
          <w:color w:val="0000FF"/>
          <w:sz w:val="28"/>
          <w:szCs w:val="28"/>
        </w:rPr>
      </w:pPr>
      <w:r>
        <w:rPr>
          <w:rFonts w:ascii="Times New Roman" w:hAnsi="Times New Roman" w:hint="eastAsia"/>
          <w:b/>
          <w:bCs/>
          <w:noProof/>
          <w:color w:val="0000FF"/>
          <w:sz w:val="28"/>
          <w:szCs w:val="28"/>
        </w:rPr>
        <w:drawing>
          <wp:inline distT="0" distB="0" distL="0" distR="0" wp14:anchorId="0D8DE64F" wp14:editId="17C91029">
            <wp:extent cx="1136015" cy="1591310"/>
            <wp:effectExtent l="0" t="0" r="6985" b="8890"/>
            <wp:docPr id="7" name="图片 7" descr="2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寸"/>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6015" cy="1591310"/>
                    </a:xfrm>
                    <a:prstGeom prst="rect">
                      <a:avLst/>
                    </a:prstGeom>
                    <a:noFill/>
                    <a:ln>
                      <a:noFill/>
                    </a:ln>
                  </pic:spPr>
                </pic:pic>
              </a:graphicData>
            </a:graphic>
          </wp:inline>
        </w:drawing>
      </w:r>
      <w:bookmarkStart w:id="4" w:name="_GoBack"/>
      <w:bookmarkEnd w:id="4"/>
    </w:p>
    <w:p w:rsidR="002971F1" w:rsidRPr="00662E44" w:rsidRDefault="002971F1" w:rsidP="002971F1">
      <w:pPr>
        <w:rPr>
          <w:rFonts w:ascii="Times New Roman" w:hAnsi="Times New Roman"/>
          <w:bCs/>
          <w:color w:val="0000FF"/>
          <w:sz w:val="24"/>
        </w:rPr>
      </w:pPr>
      <w:r w:rsidRPr="007658C7">
        <w:rPr>
          <w:rFonts w:ascii="Times New Roman" w:hAnsi="Times New Roman"/>
          <w:sz w:val="18"/>
          <w:szCs w:val="18"/>
        </w:rPr>
        <w:t>杨军，博士，研究员，博士生导师。</w:t>
      </w:r>
      <w:r w:rsidRPr="007658C7">
        <w:rPr>
          <w:rFonts w:ascii="Times New Roman" w:hAnsi="Times New Roman"/>
          <w:sz w:val="18"/>
          <w:szCs w:val="18"/>
        </w:rPr>
        <w:t>2001</w:t>
      </w:r>
      <w:r w:rsidRPr="007658C7">
        <w:rPr>
          <w:rFonts w:ascii="Times New Roman" w:hAnsi="Times New Roman"/>
          <w:sz w:val="18"/>
          <w:szCs w:val="18"/>
        </w:rPr>
        <w:t>年毕业于河北大学</w:t>
      </w:r>
      <w:r>
        <w:rPr>
          <w:rFonts w:ascii="Times New Roman" w:hAnsi="Times New Roman" w:hint="eastAsia"/>
          <w:sz w:val="18"/>
          <w:szCs w:val="18"/>
        </w:rPr>
        <w:t>，</w:t>
      </w:r>
      <w:r w:rsidRPr="007658C7">
        <w:rPr>
          <w:rFonts w:ascii="Times New Roman" w:hAnsi="Times New Roman"/>
          <w:sz w:val="18"/>
          <w:szCs w:val="18"/>
        </w:rPr>
        <w:t>获学士学位；</w:t>
      </w:r>
      <w:r w:rsidRPr="007658C7">
        <w:rPr>
          <w:rFonts w:ascii="Times New Roman" w:hAnsi="Times New Roman"/>
          <w:sz w:val="18"/>
          <w:szCs w:val="18"/>
        </w:rPr>
        <w:t>2006</w:t>
      </w:r>
      <w:r>
        <w:rPr>
          <w:rFonts w:ascii="Times New Roman" w:hAnsi="Times New Roman" w:hint="eastAsia"/>
          <w:sz w:val="18"/>
          <w:szCs w:val="18"/>
        </w:rPr>
        <w:t>在</w:t>
      </w:r>
      <w:r w:rsidRPr="007658C7">
        <w:rPr>
          <w:rFonts w:ascii="Times New Roman" w:hAnsi="Times New Roman"/>
          <w:sz w:val="18"/>
          <w:szCs w:val="18"/>
        </w:rPr>
        <w:t>中国科学院水生生物研究所</w:t>
      </w:r>
      <w:r>
        <w:rPr>
          <w:rFonts w:ascii="Times New Roman" w:hAnsi="Times New Roman" w:hint="eastAsia"/>
          <w:sz w:val="18"/>
          <w:szCs w:val="18"/>
        </w:rPr>
        <w:t>获得</w:t>
      </w:r>
      <w:r w:rsidRPr="007658C7">
        <w:rPr>
          <w:rFonts w:ascii="Times New Roman" w:hAnsi="Times New Roman"/>
          <w:sz w:val="18"/>
          <w:szCs w:val="18"/>
        </w:rPr>
        <w:t>博士学位；</w:t>
      </w:r>
      <w:r w:rsidRPr="007658C7">
        <w:rPr>
          <w:rFonts w:ascii="Times New Roman" w:hAnsi="Times New Roman"/>
          <w:sz w:val="18"/>
          <w:szCs w:val="18"/>
        </w:rPr>
        <w:t>2006-2008</w:t>
      </w:r>
      <w:r w:rsidRPr="007658C7">
        <w:rPr>
          <w:rFonts w:ascii="Times New Roman" w:hAnsi="Times New Roman"/>
          <w:sz w:val="18"/>
          <w:szCs w:val="18"/>
        </w:rPr>
        <w:t>年加拿大达尔豪西大学地球科学系</w:t>
      </w:r>
      <w:r w:rsidRPr="007658C7">
        <w:rPr>
          <w:rFonts w:ascii="Times New Roman" w:hAnsi="Times New Roman"/>
          <w:sz w:val="18"/>
          <w:szCs w:val="18"/>
        </w:rPr>
        <w:t>Killam</w:t>
      </w:r>
      <w:r w:rsidRPr="007658C7">
        <w:rPr>
          <w:rFonts w:ascii="Times New Roman" w:hAnsi="Times New Roman"/>
          <w:sz w:val="18"/>
          <w:szCs w:val="18"/>
        </w:rPr>
        <w:t>博士后；</w:t>
      </w:r>
      <w:r w:rsidRPr="00AA4252">
        <w:rPr>
          <w:rFonts w:ascii="Times New Roman" w:hAnsi="Times New Roman"/>
          <w:sz w:val="18"/>
          <w:szCs w:val="18"/>
        </w:rPr>
        <w:t>2008</w:t>
      </w:r>
      <w:r w:rsidRPr="00AA4252">
        <w:rPr>
          <w:rFonts w:ascii="Times New Roman" w:hAnsi="Times New Roman"/>
          <w:sz w:val="18"/>
          <w:szCs w:val="18"/>
        </w:rPr>
        <w:t>年</w:t>
      </w:r>
      <w:r w:rsidRPr="00AA4252">
        <w:rPr>
          <w:rFonts w:ascii="Times New Roman" w:hAnsi="Times New Roman"/>
          <w:sz w:val="18"/>
          <w:szCs w:val="18"/>
        </w:rPr>
        <w:t>11</w:t>
      </w:r>
      <w:r w:rsidRPr="00AA4252">
        <w:rPr>
          <w:rFonts w:ascii="Times New Roman" w:hAnsi="Times New Roman"/>
          <w:sz w:val="18"/>
          <w:szCs w:val="18"/>
        </w:rPr>
        <w:t>月至今，中国科学院城市环境研究所研究员</w:t>
      </w:r>
      <w:r w:rsidRPr="00AA4252">
        <w:rPr>
          <w:rFonts w:ascii="Times New Roman" w:hAnsi="Times New Roman" w:hint="eastAsia"/>
          <w:sz w:val="18"/>
          <w:szCs w:val="18"/>
        </w:rPr>
        <w:t>。</w:t>
      </w:r>
      <w:r w:rsidRPr="007658C7">
        <w:rPr>
          <w:rFonts w:ascii="Times New Roman" w:hAnsi="Times New Roman"/>
          <w:sz w:val="18"/>
          <w:szCs w:val="18"/>
        </w:rPr>
        <w:t>以生态健康为视角，聚焦水生态安全和浮游微食物网，研究饮用水源地、景观水体等城市水环境微生态学问题，为城市水环境保护和生态管理提供对策与依据。先后承担国家自然</w:t>
      </w:r>
      <w:r w:rsidRPr="007658C7">
        <w:rPr>
          <w:rFonts w:ascii="Times New Roman" w:hAnsi="Times New Roman"/>
          <w:sz w:val="18"/>
          <w:szCs w:val="18"/>
        </w:rPr>
        <w:lastRenderedPageBreak/>
        <w:t>科学基金委、科技部、中科院、福建省等科研项目近</w:t>
      </w:r>
      <w:r w:rsidRPr="007658C7">
        <w:rPr>
          <w:rFonts w:ascii="Times New Roman" w:hAnsi="Times New Roman"/>
          <w:sz w:val="18"/>
          <w:szCs w:val="18"/>
        </w:rPr>
        <w:t>30</w:t>
      </w:r>
      <w:r w:rsidRPr="007658C7">
        <w:rPr>
          <w:rFonts w:ascii="Times New Roman" w:hAnsi="Times New Roman"/>
          <w:sz w:val="18"/>
          <w:szCs w:val="18"/>
        </w:rPr>
        <w:t>项，获得厦门市杰出青年基金</w:t>
      </w:r>
      <w:r>
        <w:rPr>
          <w:rFonts w:ascii="Times New Roman" w:hAnsi="Times New Roman" w:hint="eastAsia"/>
          <w:sz w:val="18"/>
          <w:szCs w:val="18"/>
        </w:rPr>
        <w:t>、</w:t>
      </w:r>
      <w:r w:rsidRPr="007658C7">
        <w:rPr>
          <w:rFonts w:ascii="Times New Roman" w:hAnsi="Times New Roman"/>
          <w:sz w:val="18"/>
          <w:szCs w:val="18"/>
        </w:rPr>
        <w:t>福建省杰出青年基金资助</w:t>
      </w:r>
      <w:r>
        <w:rPr>
          <w:rFonts w:ascii="Times New Roman" w:hAnsi="Times New Roman" w:hint="eastAsia"/>
          <w:sz w:val="18"/>
          <w:szCs w:val="18"/>
        </w:rPr>
        <w:t>。</w:t>
      </w:r>
      <w:r w:rsidRPr="00AA4252">
        <w:rPr>
          <w:rFonts w:ascii="Times New Roman" w:hAnsi="Times New Roman" w:hint="eastAsia"/>
          <w:sz w:val="18"/>
          <w:szCs w:val="18"/>
        </w:rPr>
        <w:t>围绕浮游生物群落变化过程和机制开展了系统性研究</w:t>
      </w:r>
      <w:r>
        <w:rPr>
          <w:rFonts w:ascii="Times New Roman" w:hAnsi="Times New Roman" w:hint="eastAsia"/>
          <w:sz w:val="18"/>
          <w:szCs w:val="18"/>
        </w:rPr>
        <w:t>，</w:t>
      </w:r>
      <w:r w:rsidRPr="00F40309">
        <w:rPr>
          <w:rFonts w:ascii="Times New Roman" w:hAnsi="Times New Roman" w:hint="eastAsia"/>
          <w:sz w:val="18"/>
          <w:szCs w:val="18"/>
        </w:rPr>
        <w:t>揭示了典型分层水库水质与藻类群落演变规律，为实施水库分层取水工程提供了科学依据；研发饮用水水源安全性的微型生物快速诊断技术，为保障金砖国家领导人会晤期间饮用水安全提供了技术支持和决策依据。</w:t>
      </w:r>
      <w:r w:rsidRPr="00335739">
        <w:rPr>
          <w:rFonts w:ascii="Times New Roman" w:hAnsi="Times New Roman" w:hint="eastAsia"/>
          <w:sz w:val="18"/>
          <w:szCs w:val="18"/>
        </w:rPr>
        <w:t>培养研究生</w:t>
      </w:r>
      <w:r w:rsidRPr="00335739">
        <w:rPr>
          <w:rFonts w:ascii="Times New Roman" w:hAnsi="Times New Roman"/>
          <w:sz w:val="18"/>
          <w:szCs w:val="18"/>
        </w:rPr>
        <w:t>13</w:t>
      </w:r>
      <w:r w:rsidRPr="00335739">
        <w:rPr>
          <w:rFonts w:ascii="Times New Roman" w:hAnsi="Times New Roman" w:hint="eastAsia"/>
          <w:sz w:val="18"/>
          <w:szCs w:val="18"/>
        </w:rPr>
        <w:t>名</w:t>
      </w:r>
      <w:r>
        <w:rPr>
          <w:rFonts w:ascii="Times New Roman" w:hAnsi="Times New Roman" w:hint="eastAsia"/>
          <w:sz w:val="18"/>
          <w:szCs w:val="18"/>
        </w:rPr>
        <w:t>，</w:t>
      </w:r>
      <w:r w:rsidRPr="007658C7">
        <w:rPr>
          <w:rFonts w:ascii="Times New Roman" w:hAnsi="Times New Roman"/>
          <w:sz w:val="18"/>
          <w:szCs w:val="18"/>
        </w:rPr>
        <w:t>发表学术论文</w:t>
      </w:r>
      <w:r w:rsidRPr="007658C7">
        <w:rPr>
          <w:rFonts w:ascii="Times New Roman" w:hAnsi="Times New Roman"/>
          <w:sz w:val="18"/>
          <w:szCs w:val="18"/>
        </w:rPr>
        <w:t>100</w:t>
      </w:r>
      <w:r w:rsidRPr="007658C7">
        <w:rPr>
          <w:rFonts w:ascii="Times New Roman" w:hAnsi="Times New Roman"/>
          <w:sz w:val="18"/>
          <w:szCs w:val="18"/>
        </w:rPr>
        <w:t>篇，包括</w:t>
      </w:r>
      <w:r w:rsidRPr="007658C7">
        <w:rPr>
          <w:rFonts w:ascii="Times New Roman" w:hAnsi="Times New Roman"/>
          <w:sz w:val="18"/>
          <w:szCs w:val="18"/>
        </w:rPr>
        <w:t>ISME J</w:t>
      </w:r>
      <w:r w:rsidRPr="007658C7">
        <w:rPr>
          <w:rFonts w:ascii="Times New Roman" w:hAnsi="Times New Roman"/>
          <w:sz w:val="18"/>
          <w:szCs w:val="18"/>
        </w:rPr>
        <w:t>、</w:t>
      </w:r>
      <w:r w:rsidRPr="007658C7">
        <w:rPr>
          <w:rFonts w:ascii="Times New Roman" w:hAnsi="Times New Roman"/>
          <w:sz w:val="18"/>
          <w:szCs w:val="18"/>
        </w:rPr>
        <w:t>Microbiome</w:t>
      </w:r>
      <w:r w:rsidRPr="007658C7">
        <w:rPr>
          <w:rFonts w:ascii="Times New Roman" w:hAnsi="Times New Roman"/>
          <w:sz w:val="18"/>
          <w:szCs w:val="18"/>
        </w:rPr>
        <w:t>、</w:t>
      </w:r>
      <w:r w:rsidRPr="007658C7">
        <w:rPr>
          <w:rFonts w:ascii="Times New Roman" w:hAnsi="Times New Roman"/>
          <w:sz w:val="18"/>
          <w:szCs w:val="18"/>
        </w:rPr>
        <w:t>Environ Int</w:t>
      </w:r>
      <w:r w:rsidRPr="007658C7">
        <w:rPr>
          <w:rFonts w:ascii="Times New Roman" w:hAnsi="Times New Roman"/>
          <w:sz w:val="18"/>
          <w:szCs w:val="18"/>
        </w:rPr>
        <w:t>、</w:t>
      </w:r>
      <w:r w:rsidRPr="007658C7">
        <w:rPr>
          <w:rFonts w:ascii="Times New Roman" w:hAnsi="Times New Roman"/>
          <w:sz w:val="18"/>
          <w:szCs w:val="18"/>
        </w:rPr>
        <w:t>Water Res</w:t>
      </w:r>
      <w:r w:rsidRPr="007658C7">
        <w:rPr>
          <w:rFonts w:ascii="Times New Roman" w:hAnsi="Times New Roman"/>
          <w:sz w:val="18"/>
          <w:szCs w:val="18"/>
        </w:rPr>
        <w:t>、</w:t>
      </w:r>
      <w:r w:rsidRPr="007658C7">
        <w:rPr>
          <w:rFonts w:ascii="Times New Roman" w:hAnsi="Times New Roman"/>
          <w:sz w:val="18"/>
          <w:szCs w:val="18"/>
        </w:rPr>
        <w:t>EST</w:t>
      </w:r>
      <w:r w:rsidRPr="007658C7">
        <w:rPr>
          <w:rFonts w:ascii="Times New Roman" w:hAnsi="Times New Roman"/>
          <w:sz w:val="18"/>
          <w:szCs w:val="18"/>
        </w:rPr>
        <w:t>等</w:t>
      </w:r>
      <w:r w:rsidRPr="007658C7">
        <w:rPr>
          <w:rFonts w:ascii="Times New Roman" w:hAnsi="Times New Roman"/>
          <w:sz w:val="18"/>
          <w:szCs w:val="18"/>
        </w:rPr>
        <w:t>SCI</w:t>
      </w:r>
      <w:r w:rsidRPr="007658C7">
        <w:rPr>
          <w:rFonts w:ascii="Times New Roman" w:hAnsi="Times New Roman"/>
          <w:sz w:val="18"/>
          <w:szCs w:val="18"/>
        </w:rPr>
        <w:t>论文</w:t>
      </w:r>
      <w:r w:rsidRPr="007658C7">
        <w:rPr>
          <w:rFonts w:ascii="Times New Roman" w:hAnsi="Times New Roman"/>
          <w:sz w:val="18"/>
          <w:szCs w:val="18"/>
        </w:rPr>
        <w:t>80</w:t>
      </w:r>
      <w:r w:rsidRPr="007658C7">
        <w:rPr>
          <w:rFonts w:ascii="Times New Roman" w:hAnsi="Times New Roman"/>
          <w:sz w:val="18"/>
          <w:szCs w:val="18"/>
        </w:rPr>
        <w:t>篇。</w:t>
      </w:r>
    </w:p>
    <w:p w:rsidR="002971F1" w:rsidRPr="002971F1" w:rsidRDefault="002971F1" w:rsidP="002D6571">
      <w:pPr>
        <w:rPr>
          <w:rFonts w:ascii="Times New Roman" w:eastAsia="SimSun" w:hAnsi="Times New Roman"/>
          <w:szCs w:val="21"/>
        </w:rPr>
      </w:pPr>
    </w:p>
    <w:sectPr w:rsidR="002971F1" w:rsidRPr="00297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522" w:rsidRDefault="00CF5522" w:rsidP="00C83246">
      <w:r>
        <w:separator/>
      </w:r>
    </w:p>
  </w:endnote>
  <w:endnote w:type="continuationSeparator" w:id="0">
    <w:p w:rsidR="00CF5522" w:rsidRDefault="00CF5522" w:rsidP="00C83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522" w:rsidRDefault="00CF5522" w:rsidP="00C83246">
      <w:r>
        <w:separator/>
      </w:r>
    </w:p>
  </w:footnote>
  <w:footnote w:type="continuationSeparator" w:id="0">
    <w:p w:rsidR="00CF5522" w:rsidRDefault="00CF5522" w:rsidP="00C8324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g Gao">
    <w15:presenceInfo w15:providerId="None" w15:userId="Cheng G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E69"/>
    <w:rsid w:val="00003E69"/>
    <w:rsid w:val="00083C86"/>
    <w:rsid w:val="000927DF"/>
    <w:rsid w:val="0011693A"/>
    <w:rsid w:val="00125993"/>
    <w:rsid w:val="001303DF"/>
    <w:rsid w:val="0013403C"/>
    <w:rsid w:val="00142699"/>
    <w:rsid w:val="00162E69"/>
    <w:rsid w:val="001671E4"/>
    <w:rsid w:val="001A2571"/>
    <w:rsid w:val="001A3395"/>
    <w:rsid w:val="001C5BAD"/>
    <w:rsid w:val="001E7409"/>
    <w:rsid w:val="00251A11"/>
    <w:rsid w:val="002971F1"/>
    <w:rsid w:val="002A3F11"/>
    <w:rsid w:val="002B03AA"/>
    <w:rsid w:val="002C4BA6"/>
    <w:rsid w:val="002D6571"/>
    <w:rsid w:val="00381CF5"/>
    <w:rsid w:val="00384C4C"/>
    <w:rsid w:val="003B5639"/>
    <w:rsid w:val="003C7D4A"/>
    <w:rsid w:val="004164A6"/>
    <w:rsid w:val="00425BA7"/>
    <w:rsid w:val="00427123"/>
    <w:rsid w:val="00446303"/>
    <w:rsid w:val="00485257"/>
    <w:rsid w:val="00495244"/>
    <w:rsid w:val="004A7FE0"/>
    <w:rsid w:val="004F75BC"/>
    <w:rsid w:val="00526BC2"/>
    <w:rsid w:val="00541D86"/>
    <w:rsid w:val="005854A3"/>
    <w:rsid w:val="005C1785"/>
    <w:rsid w:val="005C3FB3"/>
    <w:rsid w:val="00600638"/>
    <w:rsid w:val="006542F9"/>
    <w:rsid w:val="006564F4"/>
    <w:rsid w:val="0072353A"/>
    <w:rsid w:val="0076460A"/>
    <w:rsid w:val="007B79DB"/>
    <w:rsid w:val="007D2138"/>
    <w:rsid w:val="00820EAE"/>
    <w:rsid w:val="0083593B"/>
    <w:rsid w:val="0087768F"/>
    <w:rsid w:val="008C71F9"/>
    <w:rsid w:val="008E032C"/>
    <w:rsid w:val="008E40B5"/>
    <w:rsid w:val="009307DA"/>
    <w:rsid w:val="009316C9"/>
    <w:rsid w:val="009C0071"/>
    <w:rsid w:val="009C3E2C"/>
    <w:rsid w:val="00A054DA"/>
    <w:rsid w:val="00A355B4"/>
    <w:rsid w:val="00A9180D"/>
    <w:rsid w:val="00AB03F6"/>
    <w:rsid w:val="00AC202F"/>
    <w:rsid w:val="00B559A9"/>
    <w:rsid w:val="00B63D5D"/>
    <w:rsid w:val="00B71F0B"/>
    <w:rsid w:val="00BA294A"/>
    <w:rsid w:val="00BB3D25"/>
    <w:rsid w:val="00BD684A"/>
    <w:rsid w:val="00BF3EF6"/>
    <w:rsid w:val="00BF5C25"/>
    <w:rsid w:val="00C346DB"/>
    <w:rsid w:val="00C56463"/>
    <w:rsid w:val="00C828BF"/>
    <w:rsid w:val="00C83246"/>
    <w:rsid w:val="00C901EA"/>
    <w:rsid w:val="00CE47D7"/>
    <w:rsid w:val="00CF5522"/>
    <w:rsid w:val="00D17AAE"/>
    <w:rsid w:val="00D45CFD"/>
    <w:rsid w:val="00D75C61"/>
    <w:rsid w:val="00E24744"/>
    <w:rsid w:val="00E406D8"/>
    <w:rsid w:val="00E75EF5"/>
    <w:rsid w:val="00ED1241"/>
    <w:rsid w:val="00F12F72"/>
    <w:rsid w:val="00F20CC0"/>
    <w:rsid w:val="00FD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A7754"/>
  <w15:chartTrackingRefBased/>
  <w15:docId w15:val="{F5700607-D9F9-4755-B0DA-DA3A52A6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01EA"/>
    <w:rPr>
      <w:b/>
      <w:bCs/>
    </w:rPr>
  </w:style>
  <w:style w:type="paragraph" w:styleId="Header">
    <w:name w:val="header"/>
    <w:basedOn w:val="Normal"/>
    <w:link w:val="HeaderChar"/>
    <w:uiPriority w:val="99"/>
    <w:unhideWhenUsed/>
    <w:rsid w:val="00C8324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83246"/>
    <w:rPr>
      <w:kern w:val="2"/>
      <w:sz w:val="18"/>
      <w:szCs w:val="18"/>
    </w:rPr>
  </w:style>
  <w:style w:type="paragraph" w:styleId="Footer">
    <w:name w:val="footer"/>
    <w:basedOn w:val="Normal"/>
    <w:link w:val="FooterChar"/>
    <w:uiPriority w:val="99"/>
    <w:unhideWhenUsed/>
    <w:rsid w:val="00C8324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83246"/>
    <w:rPr>
      <w:kern w:val="2"/>
      <w:sz w:val="18"/>
      <w:szCs w:val="18"/>
    </w:rPr>
  </w:style>
  <w:style w:type="paragraph" w:styleId="BalloonText">
    <w:name w:val="Balloon Text"/>
    <w:basedOn w:val="Normal"/>
    <w:link w:val="BalloonTextChar"/>
    <w:uiPriority w:val="99"/>
    <w:semiHidden/>
    <w:unhideWhenUsed/>
    <w:rsid w:val="007B79D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B79DB"/>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Cheng Gao</cp:lastModifiedBy>
  <cp:revision>3</cp:revision>
  <dcterms:created xsi:type="dcterms:W3CDTF">2019-12-30T01:10:00Z</dcterms:created>
  <dcterms:modified xsi:type="dcterms:W3CDTF">2019-12-30T01:12:00Z</dcterms:modified>
</cp:coreProperties>
</file>